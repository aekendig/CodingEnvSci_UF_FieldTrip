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9717" w14:textId="77777777" w:rsidR="00ED07CA" w:rsidRDefault="00D17BC2">
      <w:pPr>
        <w:pStyle w:val="Title"/>
      </w:pPr>
      <w:r>
        <w:t>Biodiversity and Its Benefits</w:t>
      </w:r>
    </w:p>
    <w:p w14:paraId="3FF93B93" w14:textId="77777777" w:rsidR="00ED07CA" w:rsidRDefault="00D17BC2">
      <w:pPr>
        <w:pStyle w:val="Author"/>
      </w:pPr>
      <w:r>
        <w:t>Amy Kendig</w:t>
      </w:r>
    </w:p>
    <w:p w14:paraId="576F57A8" w14:textId="77777777" w:rsidR="00ED07CA" w:rsidRDefault="00D17BC2">
      <w:pPr>
        <w:pStyle w:val="Date"/>
      </w:pPr>
      <w:r>
        <w:t>3/11/2019</w:t>
      </w:r>
    </w:p>
    <w:p w14:paraId="6582BF64" w14:textId="77777777" w:rsidR="00ED07CA" w:rsidRDefault="00D17BC2">
      <w:pPr>
        <w:pStyle w:val="Heading2"/>
      </w:pPr>
      <w:bookmarkStart w:id="0" w:name="introduction"/>
      <w:r>
        <w:t>Introduction</w:t>
      </w:r>
      <w:bookmarkEnd w:id="0"/>
    </w:p>
    <w:p w14:paraId="63F546BA" w14:textId="77777777" w:rsidR="00ED07CA" w:rsidRDefault="00D17BC2">
      <w:pPr>
        <w:pStyle w:val="FirstParagraph"/>
      </w:pPr>
      <w:r>
        <w:t>This lecture will follow an introduction to the Bivens Arm Field Station</w:t>
      </w:r>
    </w:p>
    <w:p w14:paraId="53A740E2" w14:textId="77777777" w:rsidR="00ED07CA" w:rsidRDefault="00D17BC2">
      <w:pPr>
        <w:pStyle w:val="Heading2"/>
      </w:pPr>
      <w:bookmarkStart w:id="1" w:name="what-is-biodiversity"/>
      <w:r>
        <w:t>What is biodiversity?</w:t>
      </w:r>
      <w:bookmarkEnd w:id="1"/>
    </w:p>
    <w:p w14:paraId="52710CD8" w14:textId="77777777" w:rsidR="00ED07CA" w:rsidRDefault="00D17BC2">
      <w:pPr>
        <w:pStyle w:val="FirstParagraph"/>
      </w:pPr>
      <w:r>
        <w:t xml:space="preserve">While we’re at the field station, we’re going to take advantage of all of the life around us to think about the concept of biodiversity. How many people have heard the word “biodiversity” </w:t>
      </w:r>
      <w:commentRangeStart w:id="2"/>
      <w:r>
        <w:t>before</w:t>
      </w:r>
      <w:commentRangeEnd w:id="2"/>
      <w:r w:rsidR="00D17A7E">
        <w:rPr>
          <w:rStyle w:val="CommentReference"/>
        </w:rPr>
        <w:commentReference w:id="2"/>
      </w:r>
      <w:r>
        <w:t>? What does it mean to you?</w:t>
      </w:r>
    </w:p>
    <w:p w14:paraId="5606A624" w14:textId="77777777" w:rsidR="00ED07CA" w:rsidRDefault="00D17BC2">
      <w:pPr>
        <w:pStyle w:val="BodyText"/>
      </w:pPr>
      <w:r>
        <w:t>One way we learn more about biodiversity is by collecting specimens, or examples of organisms. Has anyone been to the Florida Museum? What kind of specimens do they have there?</w:t>
      </w:r>
    </w:p>
    <w:p w14:paraId="58208D97" w14:textId="77777777" w:rsidR="00ED07CA" w:rsidRDefault="00D17BC2">
      <w:pPr>
        <w:pStyle w:val="BodyText"/>
      </w:pPr>
      <w:r>
        <w:t xml:space="preserve">Take about three minutes and with a partner, go find a </w:t>
      </w:r>
      <w:commentRangeStart w:id="3"/>
      <w:r>
        <w:t>specimen</w:t>
      </w:r>
      <w:commentRangeEnd w:id="3"/>
      <w:r w:rsidR="00D17A7E">
        <w:rPr>
          <w:rStyle w:val="CommentReference"/>
        </w:rPr>
        <w:commentReference w:id="3"/>
      </w:r>
      <w:r>
        <w:t xml:space="preserve"> and either take a picture of it, or bring it back here.</w:t>
      </w:r>
    </w:p>
    <w:p w14:paraId="73E4C3E0" w14:textId="77777777" w:rsidR="00ED07CA" w:rsidRDefault="00D17BC2">
      <w:pPr>
        <w:pStyle w:val="BodyText"/>
      </w:pPr>
      <w:r>
        <w:t>When students return, talk about</w:t>
      </w:r>
    </w:p>
    <w:p w14:paraId="2A3B6967" w14:textId="77777777" w:rsidR="00ED07CA" w:rsidRDefault="00D17BC2">
      <w:pPr>
        <w:pStyle w:val="Compact"/>
        <w:numPr>
          <w:ilvl w:val="0"/>
          <w:numId w:val="3"/>
        </w:numPr>
      </w:pPr>
      <w:r>
        <w:t>what they saw</w:t>
      </w:r>
    </w:p>
    <w:p w14:paraId="4447662A" w14:textId="77777777" w:rsidR="00ED07CA" w:rsidRDefault="00D17BC2">
      <w:pPr>
        <w:pStyle w:val="Compact"/>
        <w:numPr>
          <w:ilvl w:val="0"/>
          <w:numId w:val="3"/>
        </w:numPr>
      </w:pPr>
      <w:r>
        <w:t>what other species might be around</w:t>
      </w:r>
    </w:p>
    <w:p w14:paraId="0227399F" w14:textId="77777777" w:rsidR="00ED07CA" w:rsidRDefault="00D17BC2">
      <w:pPr>
        <w:pStyle w:val="Compact"/>
        <w:numPr>
          <w:ilvl w:val="0"/>
          <w:numId w:val="3"/>
        </w:numPr>
      </w:pPr>
      <w:r>
        <w:t>which things are more or less similar to each other</w:t>
      </w:r>
    </w:p>
    <w:p w14:paraId="35DA2C81" w14:textId="77777777" w:rsidR="00ED07CA" w:rsidRDefault="00D17BC2">
      <w:pPr>
        <w:pStyle w:val="FirstParagraph"/>
      </w:pPr>
      <w:r>
        <w:t>We don’t know the species names for all of these specimens, and that is something we could look up, but for now, let’s estimate how many different species we have here.</w:t>
      </w:r>
    </w:p>
    <w:p w14:paraId="0DEA1CFF" w14:textId="77777777" w:rsidR="00ED07CA" w:rsidRDefault="00D17BC2">
      <w:pPr>
        <w:pStyle w:val="BodyText"/>
      </w:pPr>
      <w:r>
        <w:t>That measurement - the number of species is called richness.</w:t>
      </w:r>
    </w:p>
    <w:p w14:paraId="69671BBB" w14:textId="77777777" w:rsidR="00ED07CA" w:rsidRDefault="00D17BC2">
      <w:pPr>
        <w:pStyle w:val="Compact"/>
        <w:numPr>
          <w:ilvl w:val="0"/>
          <w:numId w:val="4"/>
        </w:numPr>
      </w:pPr>
      <w:r>
        <w:t>Prop: figure demonstrating different richness between two communities</w:t>
      </w:r>
    </w:p>
    <w:p w14:paraId="339FBE82" w14:textId="77777777" w:rsidR="00ED07CA" w:rsidRDefault="00D17BC2">
      <w:pPr>
        <w:pStyle w:val="FirstParagraph"/>
      </w:pPr>
      <w:r>
        <w:t>Another way we can think about diversity is by the number of individuals per species. What is the difference between these two communities?</w:t>
      </w:r>
    </w:p>
    <w:p w14:paraId="125C5872" w14:textId="5D075F4D" w:rsidR="00ED07CA" w:rsidRDefault="00D17BC2">
      <w:pPr>
        <w:pStyle w:val="Compact"/>
        <w:numPr>
          <w:ilvl w:val="0"/>
          <w:numId w:val="5"/>
        </w:numPr>
      </w:pPr>
      <w:r>
        <w:t>Prop: figure demonstrating different even</w:t>
      </w:r>
      <w:ins w:id="4" w:author="Petri,Tabitha A" w:date="2019-03-14T09:26:00Z">
        <w:r w:rsidR="00073F5D">
          <w:t>n</w:t>
        </w:r>
      </w:ins>
      <w:r>
        <w:t xml:space="preserve">ess between two </w:t>
      </w:r>
      <w:commentRangeStart w:id="5"/>
      <w:r>
        <w:t>communities</w:t>
      </w:r>
      <w:commentRangeEnd w:id="5"/>
      <w:r w:rsidR="00073F5D">
        <w:rPr>
          <w:rStyle w:val="CommentReference"/>
        </w:rPr>
        <w:commentReference w:id="5"/>
      </w:r>
    </w:p>
    <w:p w14:paraId="7BB9D15F" w14:textId="77777777" w:rsidR="00ED07CA" w:rsidRDefault="00D17BC2">
      <w:pPr>
        <w:pStyle w:val="FirstParagraph"/>
      </w:pPr>
      <w:r>
        <w:t>There are multiple ways to measure diversity, but we’re going to use richness or number of species today</w:t>
      </w:r>
    </w:p>
    <w:p w14:paraId="22A2200D" w14:textId="77777777" w:rsidR="00ED07CA" w:rsidRDefault="00D17BC2">
      <w:pPr>
        <w:pStyle w:val="Heading2"/>
      </w:pPr>
      <w:bookmarkStart w:id="6" w:name="benefits-of-biodiversity"/>
      <w:r>
        <w:t>Benefits of biodiversity</w:t>
      </w:r>
      <w:bookmarkEnd w:id="6"/>
    </w:p>
    <w:p w14:paraId="40B453FC" w14:textId="77777777" w:rsidR="00ED07CA" w:rsidRDefault="00D17BC2">
      <w:pPr>
        <w:pStyle w:val="FirstParagraph"/>
      </w:pPr>
      <w:r>
        <w:t>Now, that we know what biodiversity is, why does it matter? Take a second and write down in your notebook why biodiversity matters. Allow students to share.</w:t>
      </w:r>
    </w:p>
    <w:p w14:paraId="6106CC67" w14:textId="77777777" w:rsidR="00ED07CA" w:rsidRDefault="00D17BC2">
      <w:pPr>
        <w:pStyle w:val="BodyText"/>
      </w:pPr>
      <w:r>
        <w:lastRenderedPageBreak/>
        <w:t>There are some other benefits you might not know about biodiversity.</w:t>
      </w:r>
    </w:p>
    <w:p w14:paraId="5CDC6DCC" w14:textId="77777777" w:rsidR="00ED07CA" w:rsidRDefault="00D17BC2">
      <w:pPr>
        <w:pStyle w:val="Compact"/>
        <w:numPr>
          <w:ilvl w:val="0"/>
          <w:numId w:val="6"/>
        </w:numPr>
      </w:pPr>
      <w:r>
        <w:t xml:space="preserve">Prop: Poster with these words on </w:t>
      </w:r>
      <w:commentRangeStart w:id="7"/>
      <w:r>
        <w:t>them</w:t>
      </w:r>
      <w:commentRangeEnd w:id="7"/>
      <w:r w:rsidR="00FE2091">
        <w:rPr>
          <w:rStyle w:val="CommentReference"/>
        </w:rPr>
        <w:commentReference w:id="7"/>
      </w:r>
    </w:p>
    <w:p w14:paraId="0F6D17E9" w14:textId="77777777" w:rsidR="00ED07CA" w:rsidRDefault="00D17BC2">
      <w:pPr>
        <w:pStyle w:val="FirstParagraph"/>
      </w:pPr>
      <w:r>
        <w:t>Disease: Does anyone know why farmers rotate between different types of crops? When you have a single crop, and it has very low variability, so that individuals are basically identical to one another, they are very susceptible to a disease outbreak. If a disease gets into the field that can infect one individual, it can infect all of them and spread very quickly. Biodiversity can stop that spread because some of the individuals will be resistant to the disease, so even if they come into contact with the bacteria or fungus or virus that’s causing disease, they won’t get infected and they won’t spread it.</w:t>
      </w:r>
    </w:p>
    <w:p w14:paraId="673AEF3A" w14:textId="4BC22F05" w:rsidR="00ED07CA" w:rsidRDefault="00D17BC2">
      <w:pPr>
        <w:pStyle w:val="BodyText"/>
      </w:pPr>
      <w:r>
        <w:t>Pollination: Does anyo</w:t>
      </w:r>
      <w:ins w:id="8" w:author="Petri,Tabitha A" w:date="2019-03-14T09:28:00Z">
        <w:r w:rsidR="006219C0">
          <w:t>ne</w:t>
        </w:r>
      </w:ins>
      <w:del w:id="9" w:author="Petri,Tabitha A" w:date="2019-03-14T09:28:00Z">
        <w:r w:rsidDel="006219C0">
          <w:delText>en</w:delText>
        </w:r>
      </w:del>
      <w:r>
        <w:t xml:space="preserve"> know what bees, butterflies, and bats have in common? They are all pollinators. Diverse ecosystems with lots of insects and animals, and lots of plants to support those creatures, provide the global benefit of pollination. Why is pollination important? Not only is pollination useful for the wild plants like the ones you see out here, but it is necessary for lots of crops like almonds, apples, plums, and blueberries.</w:t>
      </w:r>
    </w:p>
    <w:p w14:paraId="5AF87D01" w14:textId="77777777" w:rsidR="00ED07CA" w:rsidRDefault="00D17BC2">
      <w:pPr>
        <w:pStyle w:val="BodyText"/>
      </w:pPr>
      <w:r>
        <w:t>Photosynthesis: The third benefit of biodiversity I want us to think about today is photosynthesis.</w:t>
      </w:r>
    </w:p>
    <w:p w14:paraId="09E06FA6" w14:textId="77777777" w:rsidR="00ED07CA" w:rsidRDefault="00D17BC2">
      <w:pPr>
        <w:pStyle w:val="Compact"/>
        <w:numPr>
          <w:ilvl w:val="0"/>
          <w:numId w:val="7"/>
        </w:numPr>
      </w:pPr>
      <w:r>
        <w:t>Someone explain to us what photosynthesis is.</w:t>
      </w:r>
    </w:p>
    <w:p w14:paraId="0227F672" w14:textId="77777777" w:rsidR="00ED07CA" w:rsidRDefault="00D17BC2">
      <w:pPr>
        <w:pStyle w:val="Compact"/>
        <w:numPr>
          <w:ilvl w:val="0"/>
          <w:numId w:val="7"/>
        </w:numPr>
      </w:pPr>
      <w:r>
        <w:t>Why should we care about photosynthesis?</w:t>
      </w:r>
    </w:p>
    <w:p w14:paraId="52261D4C" w14:textId="77777777" w:rsidR="00ED07CA" w:rsidRDefault="00D17BC2">
      <w:pPr>
        <w:pStyle w:val="FirstParagraph"/>
      </w:pPr>
      <w:r>
        <w:t>Not only do we benefit from the clean air, but the building up of sugars and plant material is very useful. We call that plant material biomass. Biomass can be used for food, like the grass that cattle eat, it can be a place where the earth stores CO2, like in forests, or it can be used as an alternative fuel source.</w:t>
      </w:r>
    </w:p>
    <w:p w14:paraId="1B3EDB0F" w14:textId="77777777" w:rsidR="00ED07CA" w:rsidRDefault="00D17BC2">
      <w:pPr>
        <w:pStyle w:val="Heading2"/>
      </w:pPr>
      <w:bookmarkStart w:id="10" w:name="data-collection"/>
      <w:r>
        <w:t>Data collection</w:t>
      </w:r>
      <w:bookmarkEnd w:id="10"/>
    </w:p>
    <w:p w14:paraId="55668EE3" w14:textId="77777777" w:rsidR="00ED07CA" w:rsidRDefault="00D17BC2">
      <w:pPr>
        <w:pStyle w:val="FirstParagraph"/>
      </w:pPr>
      <w:r>
        <w:t>In groups of 2-3, students will collect data from the drought/invasion experiments on species richness, an approximation for biomass, and either pollinator or disease intensity.</w:t>
      </w:r>
    </w:p>
    <w:p w14:paraId="5A847C65" w14:textId="77777777" w:rsidR="00ED07CA" w:rsidRDefault="00D17BC2">
      <w:pPr>
        <w:pStyle w:val="BodyText"/>
      </w:pPr>
      <w:r>
        <w:t>In your notebook, label each line with these (prop - poster with these):</w:t>
      </w:r>
    </w:p>
    <w:p w14:paraId="27A5180B" w14:textId="77777777" w:rsidR="00ED07CA" w:rsidRDefault="00D17BC2">
      <w:pPr>
        <w:pStyle w:val="Compact"/>
        <w:numPr>
          <w:ilvl w:val="0"/>
          <w:numId w:val="8"/>
        </w:numPr>
      </w:pPr>
      <w:r>
        <w:t>Plot (for plot number)</w:t>
      </w:r>
    </w:p>
    <w:p w14:paraId="03982050" w14:textId="77777777" w:rsidR="00ED07CA" w:rsidRDefault="00D17BC2">
      <w:pPr>
        <w:pStyle w:val="Compact"/>
        <w:numPr>
          <w:ilvl w:val="0"/>
          <w:numId w:val="8"/>
        </w:numPr>
      </w:pPr>
      <w:r>
        <w:t>Richness</w:t>
      </w:r>
    </w:p>
    <w:p w14:paraId="7E1C4705" w14:textId="77777777" w:rsidR="00ED07CA" w:rsidRDefault="00D17BC2">
      <w:pPr>
        <w:pStyle w:val="Compact"/>
        <w:numPr>
          <w:ilvl w:val="0"/>
          <w:numId w:val="8"/>
        </w:numPr>
      </w:pPr>
      <w:r>
        <w:t>Height (3 lines)</w:t>
      </w:r>
    </w:p>
    <w:p w14:paraId="1DDD803B" w14:textId="77777777" w:rsidR="00ED07CA" w:rsidRDefault="00D17BC2">
      <w:pPr>
        <w:pStyle w:val="Compact"/>
        <w:numPr>
          <w:ilvl w:val="0"/>
          <w:numId w:val="8"/>
        </w:numPr>
      </w:pPr>
      <w:r>
        <w:t>Pollinators</w:t>
      </w:r>
    </w:p>
    <w:p w14:paraId="558D232F" w14:textId="77777777" w:rsidR="00ED07CA" w:rsidRDefault="00D17BC2">
      <w:pPr>
        <w:pStyle w:val="Compact"/>
        <w:numPr>
          <w:ilvl w:val="0"/>
          <w:numId w:val="8"/>
        </w:numPr>
      </w:pPr>
      <w:r>
        <w:t>Disease</w:t>
      </w:r>
    </w:p>
    <w:p w14:paraId="228BB46B" w14:textId="77777777" w:rsidR="00ED07CA" w:rsidRDefault="00D17BC2">
      <w:pPr>
        <w:pStyle w:val="FirstParagraph"/>
      </w:pPr>
      <w:r>
        <w:t>These are the steps you’ll take to gather these measurments (demonstrate):</w:t>
      </w:r>
    </w:p>
    <w:p w14:paraId="64952763" w14:textId="77777777" w:rsidR="00ED07CA" w:rsidRDefault="00D17BC2">
      <w:pPr>
        <w:pStyle w:val="Compact"/>
        <w:numPr>
          <w:ilvl w:val="0"/>
          <w:numId w:val="9"/>
        </w:numPr>
      </w:pPr>
      <w:r>
        <w:t>Hold PVC quadrats over a plot</w:t>
      </w:r>
    </w:p>
    <w:p w14:paraId="4914FBD9" w14:textId="77777777" w:rsidR="00ED07CA" w:rsidRDefault="00D17BC2">
      <w:pPr>
        <w:pStyle w:val="Compact"/>
        <w:numPr>
          <w:ilvl w:val="0"/>
          <w:numId w:val="9"/>
        </w:numPr>
      </w:pPr>
      <w:r>
        <w:t>Record number of observable plant species (morphological differences)</w:t>
      </w:r>
    </w:p>
    <w:p w14:paraId="450E897A" w14:textId="77777777" w:rsidR="00ED07CA" w:rsidRDefault="00D17BC2">
      <w:pPr>
        <w:pStyle w:val="Compact"/>
        <w:numPr>
          <w:ilvl w:val="0"/>
          <w:numId w:val="9"/>
        </w:numPr>
      </w:pPr>
      <w:r>
        <w:t xml:space="preserve">Can use </w:t>
      </w:r>
      <w:hyperlink r:id="rId10">
        <w:r>
          <w:rPr>
            <w:rStyle w:val="Hyperlink"/>
          </w:rPr>
          <w:t>iNaturalist</w:t>
        </w:r>
      </w:hyperlink>
      <w:r>
        <w:t xml:space="preserve"> for species identification</w:t>
      </w:r>
    </w:p>
    <w:p w14:paraId="59BCD866" w14:textId="77777777" w:rsidR="00ED07CA" w:rsidRDefault="00D17BC2">
      <w:pPr>
        <w:pStyle w:val="Compact"/>
        <w:numPr>
          <w:ilvl w:val="0"/>
          <w:numId w:val="9"/>
        </w:numPr>
      </w:pPr>
      <w:r>
        <w:t>Use a meter stick to estimate height of plants within quadrat</w:t>
      </w:r>
    </w:p>
    <w:p w14:paraId="3CC69B0B" w14:textId="77777777" w:rsidR="00ED07CA" w:rsidRDefault="00D17BC2">
      <w:pPr>
        <w:pStyle w:val="Compact"/>
        <w:numPr>
          <w:ilvl w:val="0"/>
          <w:numId w:val="9"/>
        </w:numPr>
      </w:pPr>
      <w:r>
        <w:lastRenderedPageBreak/>
        <w:t>Pick three different heights to record, preferably different canopy heights</w:t>
      </w:r>
    </w:p>
    <w:p w14:paraId="2A36D49B" w14:textId="77777777" w:rsidR="00ED07CA" w:rsidRDefault="00D17BC2">
      <w:pPr>
        <w:pStyle w:val="Compact"/>
        <w:numPr>
          <w:ilvl w:val="0"/>
          <w:numId w:val="9"/>
        </w:numPr>
      </w:pPr>
      <w:r>
        <w:t>Record number of observable pollinators</w:t>
      </w:r>
    </w:p>
    <w:p w14:paraId="14870F75" w14:textId="77777777" w:rsidR="00ED07CA" w:rsidRDefault="00D17BC2">
      <w:pPr>
        <w:pStyle w:val="Compact"/>
        <w:numPr>
          <w:ilvl w:val="0"/>
          <w:numId w:val="9"/>
        </w:numPr>
      </w:pPr>
      <w:r>
        <w:t xml:space="preserve">Estimate number of leaves with damage that looks like it was caused by a </w:t>
      </w:r>
      <w:commentRangeStart w:id="11"/>
      <w:r>
        <w:t>pathogen</w:t>
      </w:r>
      <w:commentRangeEnd w:id="11"/>
      <w:r w:rsidR="006219C0">
        <w:rPr>
          <w:rStyle w:val="CommentReference"/>
        </w:rPr>
        <w:commentReference w:id="11"/>
      </w:r>
    </w:p>
    <w:p w14:paraId="1C68CA7B" w14:textId="696FE683" w:rsidR="00ED07CA" w:rsidRDefault="00D17BC2">
      <w:pPr>
        <w:pStyle w:val="FirstParagraph"/>
        <w:rPr>
          <w:ins w:id="12" w:author="Amy Kendig" w:date="2019-03-14T10:36:00Z"/>
        </w:rPr>
      </w:pPr>
      <w:r>
        <w:t xml:space="preserve">Before you start, write in your notebook how you think richness will be related to height, pollinators, and disease when we pool the data across all of the plots. Share and </w:t>
      </w:r>
      <w:commentRangeStart w:id="13"/>
      <w:commentRangeStart w:id="14"/>
      <w:r>
        <w:t>discuss</w:t>
      </w:r>
      <w:commentRangeEnd w:id="13"/>
      <w:r w:rsidR="00110D8F">
        <w:rPr>
          <w:rStyle w:val="CommentReference"/>
        </w:rPr>
        <w:commentReference w:id="13"/>
      </w:r>
      <w:commentRangeEnd w:id="14"/>
      <w:r w:rsidR="00110D8F">
        <w:rPr>
          <w:rStyle w:val="CommentReference"/>
        </w:rPr>
        <w:commentReference w:id="14"/>
      </w:r>
      <w:r>
        <w:t>.</w:t>
      </w:r>
    </w:p>
    <w:p w14:paraId="04EB16EB" w14:textId="12D9B1ED" w:rsidR="00C65838" w:rsidRDefault="00C65838" w:rsidP="00C65838">
      <w:pPr>
        <w:pStyle w:val="BodyText"/>
        <w:rPr>
          <w:ins w:id="16" w:author="Amy Kendig" w:date="2019-03-14T10:36:00Z"/>
        </w:rPr>
      </w:pPr>
    </w:p>
    <w:p w14:paraId="448B8300" w14:textId="6CDAC993" w:rsidR="00C65838" w:rsidRPr="00C65838" w:rsidRDefault="00C65838" w:rsidP="00C65838">
      <w:pPr>
        <w:pStyle w:val="FirstParagraph"/>
      </w:pPr>
    </w:p>
    <w:sectPr w:rsidR="00C65838" w:rsidRPr="00C6583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etri,Tabitha A" w:date="2019-03-14T09:15:00Z" w:initials="PA">
    <w:p w14:paraId="44CE6779" w14:textId="386B35D1" w:rsidR="00D17A7E" w:rsidRDefault="00D17A7E">
      <w:pPr>
        <w:pStyle w:val="CommentText"/>
      </w:pPr>
      <w:r>
        <w:rPr>
          <w:rStyle w:val="CommentReference"/>
        </w:rPr>
        <w:annotationRef/>
      </w:r>
      <w:r>
        <w:t xml:space="preserve">I’m not sure exactly what level these students will be on or how chatty they will be, but it might be good to include “backup” questions in case they give a blank stare when you talk about biodiversity. For instance: </w:t>
      </w:r>
      <w:r>
        <w:br/>
        <w:t xml:space="preserve">What comes to mind when you think about the prefix “bio”? How about “diversity”?  </w:t>
      </w:r>
      <w:proofErr w:type="gramStart"/>
      <w:r>
        <w:t>So</w:t>
      </w:r>
      <w:proofErr w:type="gramEnd"/>
      <w:r>
        <w:t xml:space="preserve"> what do you think scientists means when they talk about “biodiversity” together?</w:t>
      </w:r>
    </w:p>
  </w:comment>
  <w:comment w:id="3" w:author="Petri,Tabitha A" w:date="2019-03-14T09:19:00Z" w:initials="PA">
    <w:p w14:paraId="03FC6726" w14:textId="2DA75567" w:rsidR="00D17A7E" w:rsidRDefault="00D17A7E">
      <w:pPr>
        <w:pStyle w:val="CommentText"/>
      </w:pPr>
      <w:r>
        <w:rPr>
          <w:rStyle w:val="CommentReference"/>
        </w:rPr>
        <w:annotationRef/>
      </w:r>
      <w:r>
        <w:t xml:space="preserve"> Are they allowed to dig up plants as their specimen? Most of the plants outside the plots are weedy and they could pull those, I just don’t </w:t>
      </w:r>
      <w:r w:rsidR="005A2310">
        <w:t>know if it would</w:t>
      </w:r>
      <w:r>
        <w:t xml:space="preserve"> mess up </w:t>
      </w:r>
      <w:proofErr w:type="spellStart"/>
      <w:r>
        <w:t>Gio’s</w:t>
      </w:r>
      <w:proofErr w:type="spellEnd"/>
      <w:r>
        <w:t xml:space="preserve"> surveys </w:t>
      </w:r>
      <w:r w:rsidR="005A2310">
        <w:t>to pull plants within the plots.</w:t>
      </w:r>
    </w:p>
  </w:comment>
  <w:comment w:id="5" w:author="Petri,Tabitha A" w:date="2019-03-14T09:25:00Z" w:initials="PA">
    <w:p w14:paraId="26FFB9F3" w14:textId="446E783C" w:rsidR="00073F5D" w:rsidRPr="00073F5D" w:rsidRDefault="00073F5D" w:rsidP="00073F5D">
      <w:pPr>
        <w:rPr>
          <w:rFonts w:ascii="Times New Roman" w:eastAsia="Times New Roman" w:hAnsi="Times New Roman" w:cs="Times New Roman"/>
        </w:rPr>
      </w:pPr>
      <w:r>
        <w:rPr>
          <w:rStyle w:val="CommentReference"/>
        </w:rPr>
        <w:annotationRef/>
      </w:r>
      <w:r>
        <w:t xml:space="preserve">I like the idea of visual aids! We could also combine these two into one prop and just explain it in pieces. For instance something like this that I found on ResearchGate </w:t>
      </w:r>
      <w:r w:rsidRPr="00073F5D">
        <w:rPr>
          <w:rFonts w:ascii="Times New Roman" w:eastAsia="Times New Roman" w:hAnsi="Times New Roman" w:cs="Times New Roman"/>
        </w:rPr>
        <w:fldChar w:fldCharType="begin"/>
      </w:r>
      <w:r w:rsidRPr="00073F5D">
        <w:rPr>
          <w:rFonts w:ascii="Times New Roman" w:eastAsia="Times New Roman" w:hAnsi="Times New Roman" w:cs="Times New Roman"/>
        </w:rPr>
        <w:instrText xml:space="preserve"> INCLUDEPICTURE "https://www.researchgate.net/profile/Saeed_El-Ashram/publication/315642628/figure/fig2/AS:475873733287936@1490468547009/A-diagram-describing-species-richness-and-evenness-and-how-they-characterize-the.png" \* MERGEFORMATINET </w:instrText>
      </w:r>
      <w:r w:rsidRPr="00073F5D">
        <w:rPr>
          <w:rFonts w:ascii="Times New Roman" w:eastAsia="Times New Roman" w:hAnsi="Times New Roman" w:cs="Times New Roman"/>
        </w:rPr>
        <w:fldChar w:fldCharType="separate"/>
      </w:r>
      <w:r w:rsidR="004D3215">
        <w:rPr>
          <w:rFonts w:ascii="Times New Roman" w:eastAsia="Times New Roman" w:hAnsi="Times New Roman" w:cs="Times New Roman"/>
          <w:noProof/>
        </w:rPr>
        <w:fldChar w:fldCharType="begin"/>
      </w:r>
      <w:r w:rsidR="004D3215">
        <w:rPr>
          <w:rFonts w:ascii="Times New Roman" w:eastAsia="Times New Roman" w:hAnsi="Times New Roman" w:cs="Times New Roman"/>
          <w:noProof/>
        </w:rPr>
        <w:instrText xml:space="preserve"> INCLUDEPICTURE  "https://www.researchgate.net/profile/Saeed_El-Ashram/publication/315642628/figure/fig2/AS:475873733287936@1490468547009/A-diagram-describing-species-richness-and-evenness-and-how-they-characterize-the.png" \* MERGEFORMATINET </w:instrText>
      </w:r>
      <w:r w:rsidR="004D3215">
        <w:rPr>
          <w:rFonts w:ascii="Times New Roman" w:eastAsia="Times New Roman" w:hAnsi="Times New Roman" w:cs="Times New Roman"/>
          <w:noProof/>
        </w:rPr>
        <w:fldChar w:fldCharType="separate"/>
      </w:r>
      <w:r w:rsidR="00AB6462">
        <w:rPr>
          <w:rFonts w:ascii="Times New Roman" w:eastAsia="Times New Roman" w:hAnsi="Times New Roman" w:cs="Times New Roman"/>
          <w:noProof/>
        </w:rPr>
        <w:fldChar w:fldCharType="begin"/>
      </w:r>
      <w:r w:rsidR="00AB6462">
        <w:rPr>
          <w:rFonts w:ascii="Times New Roman" w:eastAsia="Times New Roman" w:hAnsi="Times New Roman" w:cs="Times New Roman"/>
          <w:noProof/>
        </w:rPr>
        <w:instrText xml:space="preserve"> </w:instrText>
      </w:r>
      <w:r w:rsidR="00AB6462">
        <w:rPr>
          <w:rFonts w:ascii="Times New Roman" w:eastAsia="Times New Roman" w:hAnsi="Times New Roman" w:cs="Times New Roman"/>
          <w:noProof/>
        </w:rPr>
        <w:instrText>INCLUDEPICTURE  "https://www.researchgate.net/profile/Saeed_El-Ashram/publication/315642628/figure/fig2/AS:475873733287936@1490468547009/A-diagram-describing-species-richness-and-evenness-and-how-they-characterize-the.png" \* MERGEFORMATINET</w:instrText>
      </w:r>
      <w:r w:rsidR="00AB6462">
        <w:rPr>
          <w:rFonts w:ascii="Times New Roman" w:eastAsia="Times New Roman" w:hAnsi="Times New Roman" w:cs="Times New Roman"/>
          <w:noProof/>
        </w:rPr>
        <w:instrText xml:space="preserve"> </w:instrText>
      </w:r>
      <w:r w:rsidR="00AB6462">
        <w:rPr>
          <w:rFonts w:ascii="Times New Roman" w:eastAsia="Times New Roman" w:hAnsi="Times New Roman" w:cs="Times New Roman"/>
          <w:noProof/>
        </w:rPr>
        <w:fldChar w:fldCharType="separate"/>
      </w:r>
      <w:r w:rsidR="00C65838">
        <w:rPr>
          <w:rFonts w:ascii="Times New Roman" w:eastAsia="Times New Roman" w:hAnsi="Times New Roman" w:cs="Times New Roman"/>
          <w:noProof/>
        </w:rPr>
        <w:drawing>
          <wp:inline distT="0" distB="0" distL="0" distR="0" wp14:anchorId="1C4F3DBA" wp14:editId="376F03FF">
            <wp:extent cx="1710055" cy="1659255"/>
            <wp:effectExtent l="0" t="0" r="0" b="0"/>
            <wp:docPr id="2" name="Picture 2" descr="Image result for species richness vs evenne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age result for species richness vs evenness"/>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055" cy="1659255"/>
                    </a:xfrm>
                    <a:prstGeom prst="rect">
                      <a:avLst/>
                    </a:prstGeom>
                    <a:noFill/>
                    <a:ln>
                      <a:noFill/>
                    </a:ln>
                  </pic:spPr>
                </pic:pic>
              </a:graphicData>
            </a:graphic>
          </wp:inline>
        </w:drawing>
      </w:r>
      <w:r w:rsidR="00AB6462">
        <w:rPr>
          <w:rFonts w:ascii="Times New Roman" w:eastAsia="Times New Roman" w:hAnsi="Times New Roman" w:cs="Times New Roman"/>
          <w:noProof/>
        </w:rPr>
        <w:fldChar w:fldCharType="end"/>
      </w:r>
      <w:r w:rsidR="004D3215">
        <w:rPr>
          <w:rFonts w:ascii="Times New Roman" w:eastAsia="Times New Roman" w:hAnsi="Times New Roman" w:cs="Times New Roman"/>
          <w:noProof/>
        </w:rPr>
        <w:fldChar w:fldCharType="end"/>
      </w:r>
      <w:r w:rsidRPr="00073F5D">
        <w:rPr>
          <w:rFonts w:ascii="Times New Roman" w:eastAsia="Times New Roman" w:hAnsi="Times New Roman" w:cs="Times New Roman"/>
        </w:rPr>
        <w:fldChar w:fldCharType="end"/>
      </w:r>
    </w:p>
    <w:p w14:paraId="14CBE265" w14:textId="29C93483" w:rsidR="00073F5D" w:rsidRDefault="00073F5D">
      <w:pPr>
        <w:pStyle w:val="CommentText"/>
      </w:pPr>
    </w:p>
  </w:comment>
  <w:comment w:id="7" w:author="Petri,Tabitha A" w:date="2019-03-14T09:27:00Z" w:initials="PA">
    <w:p w14:paraId="1D3CA0DC" w14:textId="00386387" w:rsidR="00FE2091" w:rsidRDefault="00FE2091">
      <w:pPr>
        <w:pStyle w:val="CommentText"/>
      </w:pPr>
      <w:r>
        <w:rPr>
          <w:rStyle w:val="CommentReference"/>
        </w:rPr>
        <w:annotationRef/>
      </w:r>
      <w:r>
        <w:t xml:space="preserve">Smart idea </w:t>
      </w:r>
      <w:r>
        <w:sym w:font="Wingdings" w:char="F04A"/>
      </w:r>
    </w:p>
  </w:comment>
  <w:comment w:id="11" w:author="Petri,Tabitha A" w:date="2019-03-14T09:30:00Z" w:initials="PA">
    <w:p w14:paraId="7392B39F" w14:textId="11BCA173" w:rsidR="006219C0" w:rsidRDefault="006219C0">
      <w:pPr>
        <w:pStyle w:val="CommentText"/>
      </w:pPr>
      <w:r>
        <w:rPr>
          <w:rStyle w:val="CommentReference"/>
        </w:rPr>
        <w:annotationRef/>
      </w:r>
      <w:r>
        <w:t>In some of the plots you can also found rodent nests, so looking for that could also be something for them to look for as a way of determining species richness.</w:t>
      </w:r>
    </w:p>
  </w:comment>
  <w:comment w:id="13" w:author="Petri,Tabitha A" w:date="2019-03-14T09:32:00Z" w:initials="PA">
    <w:p w14:paraId="6AAB7E70" w14:textId="239C6245" w:rsidR="00110D8F" w:rsidRDefault="00110D8F">
      <w:pPr>
        <w:pStyle w:val="CommentText"/>
      </w:pPr>
      <w:r>
        <w:rPr>
          <w:rStyle w:val="CommentReference"/>
        </w:rPr>
        <w:annotationRef/>
      </w:r>
      <w:r>
        <w:t>Would it be helpf</w:t>
      </w:r>
      <w:bookmarkStart w:id="15" w:name="_GoBack"/>
      <w:bookmarkEnd w:id="15"/>
      <w:r>
        <w:t>ul to you to include a list on here of all of your props? Just so we don’t forget extra paper or markers the day of</w:t>
      </w:r>
    </w:p>
  </w:comment>
  <w:comment w:id="14" w:author="Petri,Tabitha A" w:date="2019-03-14T09:33:00Z" w:initials="PA">
    <w:p w14:paraId="09D0C6DA" w14:textId="3A3AB7E0" w:rsidR="00110D8F" w:rsidRDefault="00110D8F">
      <w:pPr>
        <w:pStyle w:val="CommentText"/>
      </w:pPr>
      <w:r>
        <w:rPr>
          <w:rStyle w:val="CommentReference"/>
        </w:rPr>
        <w:annotationRef/>
      </w:r>
      <w:r>
        <w:t xml:space="preserve">This all looks really great, Amy! This is a ton of information to cover in such a short time, but I feel like you did a nice job covering the basics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E6779" w15:done="0"/>
  <w15:commentEx w15:paraId="03FC6726" w15:done="0"/>
  <w15:commentEx w15:paraId="14CBE265" w15:done="0"/>
  <w15:commentEx w15:paraId="1D3CA0DC" w15:done="0"/>
  <w15:commentEx w15:paraId="7392B39F" w15:done="0"/>
  <w15:commentEx w15:paraId="6AAB7E70" w15:done="0"/>
  <w15:commentEx w15:paraId="09D0C6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E6779" w16cid:durableId="20349A3D"/>
  <w16cid:commentId w16cid:paraId="03FC6726" w16cid:durableId="20349B3D"/>
  <w16cid:commentId w16cid:paraId="14CBE265" w16cid:durableId="20349C77"/>
  <w16cid:commentId w16cid:paraId="1D3CA0DC" w16cid:durableId="20349CF1"/>
  <w16cid:commentId w16cid:paraId="7392B39F" w16cid:durableId="20349DC8"/>
  <w16cid:commentId w16cid:paraId="6AAB7E70" w16cid:durableId="20349E2E"/>
  <w16cid:commentId w16cid:paraId="09D0C6DA" w16cid:durableId="20349E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2B5A3" w14:textId="77777777" w:rsidR="00AB6462" w:rsidRDefault="00AB6462">
      <w:pPr>
        <w:spacing w:after="0"/>
      </w:pPr>
      <w:r>
        <w:separator/>
      </w:r>
    </w:p>
  </w:endnote>
  <w:endnote w:type="continuationSeparator" w:id="0">
    <w:p w14:paraId="68287579" w14:textId="77777777" w:rsidR="00AB6462" w:rsidRDefault="00AB64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6B3F1" w14:textId="77777777" w:rsidR="00AB6462" w:rsidRDefault="00AB6462">
      <w:r>
        <w:separator/>
      </w:r>
    </w:p>
  </w:footnote>
  <w:footnote w:type="continuationSeparator" w:id="0">
    <w:p w14:paraId="7DCF140E" w14:textId="77777777" w:rsidR="00AB6462" w:rsidRDefault="00AB6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A549C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192B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7A840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ri,Tabitha A">
    <w15:presenceInfo w15:providerId="AD" w15:userId="S::tpetri@ufl.edu::d87b47ac-d0b9-4020-a6d6-d7887d0236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3F5D"/>
    <w:rsid w:val="00110D8F"/>
    <w:rsid w:val="00263E9D"/>
    <w:rsid w:val="004D3215"/>
    <w:rsid w:val="004E29B3"/>
    <w:rsid w:val="00590D07"/>
    <w:rsid w:val="005A2310"/>
    <w:rsid w:val="006219C0"/>
    <w:rsid w:val="00784D58"/>
    <w:rsid w:val="0079631D"/>
    <w:rsid w:val="00861257"/>
    <w:rsid w:val="008D6863"/>
    <w:rsid w:val="00AB6462"/>
    <w:rsid w:val="00B86B75"/>
    <w:rsid w:val="00BC48D5"/>
    <w:rsid w:val="00C36279"/>
    <w:rsid w:val="00C65838"/>
    <w:rsid w:val="00D17A7E"/>
    <w:rsid w:val="00D17BC2"/>
    <w:rsid w:val="00E315A3"/>
    <w:rsid w:val="00ED07CA"/>
    <w:rsid w:val="00FE20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E681"/>
  <w15:docId w15:val="{477F010A-13B9-F34F-BF18-D9D63ABE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17A7E"/>
    <w:rPr>
      <w:sz w:val="16"/>
      <w:szCs w:val="16"/>
    </w:rPr>
  </w:style>
  <w:style w:type="paragraph" w:styleId="CommentText">
    <w:name w:val="annotation text"/>
    <w:basedOn w:val="Normal"/>
    <w:link w:val="CommentTextChar"/>
    <w:semiHidden/>
    <w:unhideWhenUsed/>
    <w:rsid w:val="00D17A7E"/>
    <w:rPr>
      <w:sz w:val="20"/>
      <w:szCs w:val="20"/>
    </w:rPr>
  </w:style>
  <w:style w:type="character" w:customStyle="1" w:styleId="CommentTextChar">
    <w:name w:val="Comment Text Char"/>
    <w:basedOn w:val="DefaultParagraphFont"/>
    <w:link w:val="CommentText"/>
    <w:semiHidden/>
    <w:rsid w:val="00D17A7E"/>
    <w:rPr>
      <w:sz w:val="20"/>
      <w:szCs w:val="20"/>
    </w:rPr>
  </w:style>
  <w:style w:type="paragraph" w:styleId="CommentSubject">
    <w:name w:val="annotation subject"/>
    <w:basedOn w:val="CommentText"/>
    <w:next w:val="CommentText"/>
    <w:link w:val="CommentSubjectChar"/>
    <w:semiHidden/>
    <w:unhideWhenUsed/>
    <w:rsid w:val="00D17A7E"/>
    <w:rPr>
      <w:b/>
      <w:bCs/>
    </w:rPr>
  </w:style>
  <w:style w:type="character" w:customStyle="1" w:styleId="CommentSubjectChar">
    <w:name w:val="Comment Subject Char"/>
    <w:basedOn w:val="CommentTextChar"/>
    <w:link w:val="CommentSubject"/>
    <w:semiHidden/>
    <w:rsid w:val="00D17A7E"/>
    <w:rPr>
      <w:b/>
      <w:bCs/>
      <w:sz w:val="20"/>
      <w:szCs w:val="20"/>
    </w:rPr>
  </w:style>
  <w:style w:type="paragraph" w:styleId="BalloonText">
    <w:name w:val="Balloon Text"/>
    <w:basedOn w:val="Normal"/>
    <w:link w:val="BalloonTextChar"/>
    <w:semiHidden/>
    <w:unhideWhenUsed/>
    <w:rsid w:val="00D17A7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17A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8001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naturalist.org"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Biodiversity and Its Benefits</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Biodiversity and Its Benefits</dc:title>
  <dc:creator>Amy Kendig</dc:creator>
  <cp:keywords/>
  <cp:lastModifiedBy>Amy Kendig</cp:lastModifiedBy>
  <cp:revision>2</cp:revision>
  <dcterms:created xsi:type="dcterms:W3CDTF">2019-03-14T14:49:00Z</dcterms:created>
  <dcterms:modified xsi:type="dcterms:W3CDTF">2019-03-14T14:49:00Z</dcterms:modified>
</cp:coreProperties>
</file>